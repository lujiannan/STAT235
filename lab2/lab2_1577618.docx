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91D7" w14:textId="505261CA" w:rsidR="00845CB5" w:rsidRDefault="00CB032E" w:rsidP="00845CB5">
      <w:pPr>
        <w:rPr>
          <w:ins w:id="0" w:author="Jiannan Lu" w:date="2023-10-13T00:19:00Z"/>
        </w:rPr>
      </w:pPr>
      <w:r>
        <w:t xml:space="preserve">P1. As the lambda decreases from 4 to 0.25, the </w:t>
      </w:r>
      <w:del w:id="1" w:author="Jiannan Lu" w:date="2023-10-16T08:24:00Z">
        <w:r w:rsidDel="00593177">
          <w:rPr>
            <w:rFonts w:hint="eastAsia"/>
          </w:rPr>
          <w:delText>highest point</w:delText>
        </w:r>
      </w:del>
      <w:ins w:id="2" w:author="Jiannan Lu" w:date="2023-10-16T08:24:00Z">
        <w:r w:rsidR="00593177">
          <w:rPr>
            <w:rFonts w:hint="eastAsia"/>
          </w:rPr>
          <w:t>peak</w:t>
        </w:r>
      </w:ins>
      <w:r>
        <w:t xml:space="preserve"> (mode) of the function shift leftwards with respect to the x-axis</w:t>
      </w:r>
      <w:r w:rsidR="00B901B4">
        <w:t xml:space="preserve">. With the decreasing lambda, the gradient of the function decreases at higher speed as X increases while X &gt; lambda, and the probability is more concentrated around X equals to </w:t>
      </w:r>
      <w:ins w:id="3" w:author="Jiannan Lu" w:date="2023-10-13T00:19:00Z">
        <w:r w:rsidR="00845CB5">
          <w:t>lambda.</w:t>
        </w:r>
      </w:ins>
      <w:del w:id="4" w:author="Jiannan Lu" w:date="2023-10-13T00:19:00Z">
        <w:r w:rsidR="00B901B4" w:rsidDel="00845CB5">
          <w:delText>lam</w:delText>
        </w:r>
      </w:del>
    </w:p>
    <w:p w14:paraId="1B4202B5" w14:textId="42399447" w:rsidR="00845CB5" w:rsidRDefault="00845CB5" w:rsidP="00845CB5">
      <w:pPr>
        <w:rPr>
          <w:ins w:id="5" w:author="Jiannan Lu" w:date="2023-10-13T00:37:00Z"/>
        </w:rPr>
      </w:pPr>
      <w:ins w:id="6" w:author="Jiannan Lu" w:date="2023-10-13T00:21:00Z">
        <w:r>
          <w:rPr>
            <w:rFonts w:hint="eastAsia"/>
          </w:rPr>
          <w:t>T</w:t>
        </w:r>
        <w:r>
          <w:t xml:space="preserve">he decrease </w:t>
        </w:r>
      </w:ins>
      <w:ins w:id="7" w:author="Jiannan Lu [2]" w:date="2023-10-13T00:21:00Z">
        <w:r>
          <w:t xml:space="preserve">shows that </w:t>
        </w:r>
      </w:ins>
      <w:ins w:id="8" w:author="Jiannan Lu" w:date="2023-10-13T00:32:00Z">
        <w:r w:rsidR="009D2859">
          <w:rPr>
            <w:rFonts w:hint="eastAsia"/>
          </w:rPr>
          <w:t>t</w:t>
        </w:r>
        <w:r w:rsidR="009D2859">
          <w:t>he probability of request a new test</w:t>
        </w:r>
      </w:ins>
      <w:ins w:id="9" w:author="Jiannan Lu" w:date="2023-10-13T00:33:00Z">
        <w:r w:rsidR="009D2859">
          <w:t xml:space="preserve"> is more concentrated on the </w:t>
        </w:r>
      </w:ins>
      <w:ins w:id="10" w:author="Jiannan Lu" w:date="2023-10-13T00:51:00Z">
        <w:r w:rsidR="00A42BD9">
          <w:t>expected number (mean)</w:t>
        </w:r>
      </w:ins>
      <w:ins w:id="11" w:author="Jiannan Lu" w:date="2023-10-13T00:33:00Z">
        <w:r w:rsidR="009D2859">
          <w:t xml:space="preserve"> of request</w:t>
        </w:r>
      </w:ins>
      <w:ins w:id="12" w:author="Jiannan Lu" w:date="2023-10-13T00:38:00Z">
        <w:r w:rsidR="009D2859">
          <w:t>s</w:t>
        </w:r>
      </w:ins>
      <w:ins w:id="13" w:author="Jiannan Lu" w:date="2023-10-13T00:33:00Z">
        <w:r w:rsidR="009D2859">
          <w:t xml:space="preserve"> with the decreasing in lambda.</w:t>
        </w:r>
      </w:ins>
      <w:ins w:id="14" w:author="Jiannan Lu" w:date="2023-10-13T00:38:00Z">
        <w:r w:rsidR="009D2859">
          <w:t xml:space="preserve"> And people are more likely </w:t>
        </w:r>
      </w:ins>
      <w:ins w:id="15" w:author="Jiannan Lu" w:date="2023-10-13T00:40:00Z">
        <w:r w:rsidR="009D2859">
          <w:t xml:space="preserve">and willing </w:t>
        </w:r>
      </w:ins>
      <w:ins w:id="16" w:author="Jiannan Lu" w:date="2023-10-13T00:38:00Z">
        <w:r w:rsidR="009D2859">
          <w:t xml:space="preserve">to request </w:t>
        </w:r>
      </w:ins>
      <w:ins w:id="17" w:author="Jiannan Lu" w:date="2023-10-13T00:39:00Z">
        <w:r w:rsidR="009D2859">
          <w:t>less new tests</w:t>
        </w:r>
      </w:ins>
      <w:ins w:id="18" w:author="Jiannan Lu" w:date="2023-10-13T00:40:00Z">
        <w:r w:rsidR="009D2859">
          <w:t>.</w:t>
        </w:r>
      </w:ins>
    </w:p>
    <w:p w14:paraId="7120C352" w14:textId="77777777" w:rsidR="009D2859" w:rsidRPr="009D2859" w:rsidRDefault="009D2859" w:rsidP="00845CB5">
      <w:pPr>
        <w:rPr>
          <w:ins w:id="19" w:author="Jiannan Lu" w:date="2023-10-13T00:37:00Z"/>
        </w:rPr>
      </w:pPr>
    </w:p>
    <w:p w14:paraId="3A48D77E" w14:textId="77777777" w:rsidR="00A42BD9" w:rsidRDefault="009D2859" w:rsidP="00845CB5">
      <w:pPr>
        <w:rPr>
          <w:ins w:id="20" w:author="Jiannan Lu" w:date="2023-10-13T00:51:00Z"/>
        </w:rPr>
      </w:pPr>
      <w:ins w:id="21" w:author="Jiannan Lu" w:date="2023-10-13T00:37:00Z">
        <w:r>
          <w:rPr>
            <w:rFonts w:hint="eastAsia"/>
          </w:rPr>
          <w:t>P</w:t>
        </w:r>
        <w:r>
          <w:t xml:space="preserve">2. </w:t>
        </w:r>
      </w:ins>
    </w:p>
    <w:p w14:paraId="58DC3353" w14:textId="25D78B1E" w:rsidR="00A42BD9" w:rsidRDefault="001C2682">
      <w:pPr>
        <w:pStyle w:val="a4"/>
        <w:numPr>
          <w:ilvl w:val="0"/>
          <w:numId w:val="1"/>
        </w:numPr>
        <w:ind w:firstLineChars="0"/>
        <w:rPr>
          <w:ins w:id="22" w:author="Jiannan Lu" w:date="2023-10-13T00:53:00Z"/>
        </w:rPr>
        <w:pPrChange w:id="23" w:author="Jiannan Lu" w:date="2023-10-13T00:53:00Z">
          <w:pPr/>
        </w:pPrChange>
      </w:pPr>
      <w:ins w:id="24" w:author="Jiannan Lu" w:date="2023-10-13T00:53:00Z">
        <w:r>
          <w:t xml:space="preserve">P(X=0) = </w:t>
        </w:r>
      </w:ins>
      <w:ins w:id="25" w:author="Jiannan Lu" w:date="2023-10-13T00:52:00Z">
        <w:r w:rsidR="00A42BD9" w:rsidRPr="002C72B8">
          <w:rPr>
            <w:b/>
            <w:bCs/>
            <w:rPrChange w:id="26" w:author="Jiannan Lu" w:date="2023-10-13T01:42:00Z">
              <w:rPr/>
            </w:rPrChange>
          </w:rPr>
          <w:t>0.0</w:t>
        </w:r>
      </w:ins>
      <w:ins w:id="27" w:author="Jiannan Lu" w:date="2023-10-13T02:30:00Z">
        <w:r w:rsidR="00643CD6">
          <w:rPr>
            <w:b/>
            <w:bCs/>
          </w:rPr>
          <w:t>82</w:t>
        </w:r>
      </w:ins>
      <w:ins w:id="28" w:author="Jiannan Lu" w:date="2023-10-13T00:52:00Z">
        <w:r w:rsidR="00A42BD9" w:rsidRPr="002C72B8">
          <w:rPr>
            <w:b/>
            <w:bCs/>
            <w:rPrChange w:id="29" w:author="Jiannan Lu" w:date="2023-10-13T01:42:00Z">
              <w:rPr/>
            </w:rPrChange>
          </w:rPr>
          <w:t>1</w:t>
        </w:r>
      </w:ins>
    </w:p>
    <w:p w14:paraId="2B434B90" w14:textId="0AEB78DC" w:rsidR="001C2682" w:rsidRDefault="001C2682" w:rsidP="001C2682">
      <w:pPr>
        <w:pStyle w:val="a4"/>
        <w:numPr>
          <w:ilvl w:val="0"/>
          <w:numId w:val="1"/>
        </w:numPr>
        <w:ind w:firstLineChars="0"/>
        <w:rPr>
          <w:ins w:id="30" w:author="Jiannan Lu" w:date="2023-10-13T00:55:00Z"/>
        </w:rPr>
      </w:pPr>
      <w:ins w:id="31" w:author="Jiannan Lu" w:date="2023-10-13T00:53:00Z">
        <w:r>
          <w:rPr>
            <w:rFonts w:hint="eastAsia"/>
          </w:rPr>
          <w:t>P</w:t>
        </w:r>
        <w:r>
          <w:t>(X&gt;=6</w:t>
        </w:r>
      </w:ins>
      <w:ins w:id="32" w:author="Jiannan Lu" w:date="2023-10-13T00:54:00Z">
        <w:r>
          <w:t xml:space="preserve">) = 1 – P(X&lt;=5) = 1-0.9580 = </w:t>
        </w:r>
      </w:ins>
      <w:ins w:id="33" w:author="Jiannan Lu" w:date="2023-10-13T00:55:00Z">
        <w:r w:rsidRPr="002C72B8">
          <w:rPr>
            <w:b/>
            <w:bCs/>
            <w:rPrChange w:id="34" w:author="Jiannan Lu" w:date="2023-10-13T01:42:00Z">
              <w:rPr/>
            </w:rPrChange>
          </w:rPr>
          <w:t>0.0420</w:t>
        </w:r>
      </w:ins>
    </w:p>
    <w:p w14:paraId="6C1BF67B" w14:textId="4C371F6E" w:rsidR="00916806" w:rsidRDefault="00916806">
      <w:pPr>
        <w:pStyle w:val="a4"/>
        <w:numPr>
          <w:ilvl w:val="0"/>
          <w:numId w:val="1"/>
        </w:numPr>
        <w:ind w:firstLineChars="0"/>
        <w:rPr>
          <w:ins w:id="35" w:author="Jiannan Lu" w:date="2023-10-13T01:25:00Z"/>
        </w:rPr>
        <w:pPrChange w:id="36" w:author="Jiannan Lu" w:date="2023-10-13T01:36:00Z">
          <w:pPr>
            <w:pStyle w:val="a4"/>
            <w:ind w:left="360" w:firstLineChars="0" w:firstLine="0"/>
          </w:pPr>
        </w:pPrChange>
      </w:pPr>
      <w:ins w:id="37" w:author="Jiannan Lu" w:date="2023-10-13T01:25:00Z">
        <w:r>
          <w:t>Binomial</w:t>
        </w:r>
      </w:ins>
      <w:ins w:id="38" w:author="Jiannan Lu" w:date="2023-10-13T01:36:00Z">
        <w:r w:rsidR="002C72B8">
          <w:t xml:space="preserve">: </w:t>
        </w:r>
      </w:ins>
      <w:ins w:id="39" w:author="Jiannan Lu" w:date="2023-10-13T01:25:00Z">
        <w:r>
          <w:t>n = 28, x = 0, p = 0.0420</w:t>
        </w:r>
      </w:ins>
    </w:p>
    <w:p w14:paraId="48517529" w14:textId="7D761748" w:rsidR="00916806" w:rsidRDefault="00916806">
      <w:pPr>
        <w:pStyle w:val="a4"/>
        <w:ind w:left="360" w:firstLineChars="0" w:firstLine="0"/>
        <w:rPr>
          <w:ins w:id="40" w:author="Jiannan Lu" w:date="2023-10-13T00:56:00Z"/>
        </w:rPr>
        <w:pPrChange w:id="41" w:author="Jiannan Lu" w:date="2023-10-13T01:25:00Z">
          <w:pPr>
            <w:pStyle w:val="a4"/>
            <w:numPr>
              <w:numId w:val="1"/>
            </w:numPr>
            <w:ind w:left="360" w:firstLineChars="0" w:hanging="360"/>
          </w:pPr>
        </w:pPrChange>
      </w:pPr>
      <w:ins w:id="42" w:author="Jiannan Lu" w:date="2023-10-13T01:25:00Z">
        <w:r>
          <w:rPr>
            <w:rFonts w:hint="eastAsia"/>
          </w:rPr>
          <w:t>P</w:t>
        </w:r>
        <w:r>
          <w:t>(X</w:t>
        </w:r>
      </w:ins>
      <w:ins w:id="43" w:author="Jiannan Lu" w:date="2023-10-13T01:26:00Z">
        <w:r>
          <w:t xml:space="preserve">=0) = </w:t>
        </w:r>
        <w:r w:rsidRPr="002C72B8">
          <w:rPr>
            <w:b/>
            <w:bCs/>
            <w:rPrChange w:id="44" w:author="Jiannan Lu" w:date="2023-10-13T01:42:00Z">
              <w:rPr/>
            </w:rPrChange>
          </w:rPr>
          <w:t>0.3008</w:t>
        </w:r>
      </w:ins>
    </w:p>
    <w:p w14:paraId="710BBA45" w14:textId="59BBFE23" w:rsidR="001C2682" w:rsidRDefault="00916806" w:rsidP="002C72B8">
      <w:pPr>
        <w:pStyle w:val="a4"/>
        <w:numPr>
          <w:ilvl w:val="0"/>
          <w:numId w:val="1"/>
        </w:numPr>
        <w:ind w:firstLineChars="0"/>
        <w:rPr>
          <w:ins w:id="45" w:author="Jiannan Lu" w:date="2023-10-13T01:21:00Z"/>
        </w:rPr>
      </w:pPr>
      <w:ins w:id="46" w:author="Jiannan Lu" w:date="2023-10-13T01:23:00Z">
        <w:r>
          <w:rPr>
            <w:rFonts w:hint="eastAsia"/>
          </w:rPr>
          <w:t>B</w:t>
        </w:r>
        <w:r>
          <w:t>inomial:</w:t>
        </w:r>
      </w:ins>
      <w:ins w:id="47" w:author="Jiannan Lu" w:date="2023-10-13T01:36:00Z">
        <w:r w:rsidR="002C72B8">
          <w:t xml:space="preserve"> </w:t>
        </w:r>
      </w:ins>
      <w:ins w:id="48" w:author="Jiannan Lu" w:date="2023-10-13T01:21:00Z">
        <w:r w:rsidR="00BA5328">
          <w:t>n = 28, x = 2, p = 0.0420</w:t>
        </w:r>
      </w:ins>
    </w:p>
    <w:p w14:paraId="795921A1" w14:textId="5740888A" w:rsidR="00BA5328" w:rsidRDefault="00BA5328">
      <w:pPr>
        <w:pStyle w:val="a4"/>
        <w:ind w:left="360" w:firstLineChars="0" w:firstLine="0"/>
        <w:rPr>
          <w:ins w:id="49" w:author="Jiannan Lu" w:date="2023-10-13T01:13:00Z"/>
        </w:rPr>
        <w:pPrChange w:id="50" w:author="Jiannan Lu" w:date="2023-10-13T01:21:00Z">
          <w:pPr>
            <w:pStyle w:val="a4"/>
            <w:numPr>
              <w:numId w:val="1"/>
            </w:numPr>
            <w:ind w:left="360" w:firstLineChars="0" w:hanging="360"/>
          </w:pPr>
        </w:pPrChange>
      </w:pPr>
      <w:ins w:id="51" w:author="Jiannan Lu" w:date="2023-10-13T01:21:00Z">
        <w:r>
          <w:rPr>
            <w:rFonts w:hint="eastAsia"/>
          </w:rPr>
          <w:t>P</w:t>
        </w:r>
        <w:r>
          <w:t>(X</w:t>
        </w:r>
      </w:ins>
      <w:ins w:id="52" w:author="Jiannan Lu" w:date="2023-10-13T01:22:00Z">
        <w:r>
          <w:t xml:space="preserve">&gt;2) = </w:t>
        </w:r>
        <w:r w:rsidRPr="002C72B8">
          <w:rPr>
            <w:b/>
            <w:bCs/>
            <w:rPrChange w:id="53" w:author="Jiannan Lu" w:date="2023-10-13T01:42:00Z">
              <w:rPr/>
            </w:rPrChange>
          </w:rPr>
          <w:t>0.1115</w:t>
        </w:r>
      </w:ins>
    </w:p>
    <w:p w14:paraId="01C36A69" w14:textId="77777777" w:rsidR="00BA5328" w:rsidRDefault="00BA5328" w:rsidP="001C2682">
      <w:pPr>
        <w:pStyle w:val="a4"/>
        <w:numPr>
          <w:ilvl w:val="0"/>
          <w:numId w:val="1"/>
        </w:numPr>
        <w:ind w:firstLineChars="0"/>
        <w:rPr>
          <w:ins w:id="54" w:author="Jiannan Lu" w:date="2023-10-13T01:14:00Z"/>
        </w:rPr>
      </w:pPr>
      <w:ins w:id="55" w:author="Jiannan Lu" w:date="2023-10-13T01:14:00Z">
        <w:r>
          <w:t xml:space="preserve">Geometric: </w:t>
        </w:r>
      </w:ins>
    </w:p>
    <w:p w14:paraId="440CFC13" w14:textId="4058D2DB" w:rsidR="00BA5328" w:rsidRDefault="00BA5328" w:rsidP="00BA5328">
      <w:pPr>
        <w:pStyle w:val="a4"/>
        <w:ind w:left="360" w:firstLineChars="0" w:firstLine="0"/>
        <w:rPr>
          <w:ins w:id="56" w:author="Jiannan Lu" w:date="2023-10-13T01:14:00Z"/>
        </w:rPr>
      </w:pPr>
      <w:ins w:id="57" w:author="Jiannan Lu" w:date="2023-10-13T01:13:00Z">
        <w:r>
          <w:rPr>
            <w:rFonts w:hint="eastAsia"/>
          </w:rPr>
          <w:t>E</w:t>
        </w:r>
        <w:r>
          <w:t xml:space="preserve"> = </w:t>
        </w:r>
      </w:ins>
      <w:ins w:id="58" w:author="Jiannan Lu" w:date="2023-10-13T01:14:00Z">
        <w:r>
          <w:t>1</w:t>
        </w:r>
      </w:ins>
      <w:ins w:id="59" w:author="Jiannan Lu" w:date="2023-10-13T01:13:00Z">
        <w:r>
          <w:t xml:space="preserve"> / p = </w:t>
        </w:r>
      </w:ins>
      <w:ins w:id="60" w:author="Jiannan Lu" w:date="2023-10-13T01:14:00Z">
        <w:r>
          <w:t>1/</w:t>
        </w:r>
      </w:ins>
      <w:ins w:id="61" w:author="Jiannan Lu" w:date="2023-10-13T01:15:00Z">
        <w:r>
          <w:t xml:space="preserve">0.0420 = </w:t>
        </w:r>
      </w:ins>
      <w:ins w:id="62" w:author="Jiannan Lu" w:date="2023-10-13T01:16:00Z">
        <w:r w:rsidRPr="002C72B8">
          <w:rPr>
            <w:b/>
            <w:bCs/>
            <w:rPrChange w:id="63" w:author="Jiannan Lu" w:date="2023-10-13T01:42:00Z">
              <w:rPr/>
            </w:rPrChange>
          </w:rPr>
          <w:t>23.8095</w:t>
        </w:r>
      </w:ins>
    </w:p>
    <w:p w14:paraId="2130EB46" w14:textId="5104BB9B" w:rsidR="00BA5328" w:rsidRDefault="00BA5328" w:rsidP="00BA5328">
      <w:pPr>
        <w:pStyle w:val="a4"/>
        <w:ind w:left="360" w:firstLineChars="0" w:firstLine="0"/>
        <w:rPr>
          <w:ins w:id="64" w:author="Jiannan Lu" w:date="2023-10-13T01:26:00Z"/>
        </w:rPr>
      </w:pPr>
      <w:ins w:id="65" w:author="Jiannan Lu" w:date="2023-10-13T01:14:00Z">
        <w:r>
          <w:rPr>
            <w:rFonts w:hint="eastAsia"/>
          </w:rPr>
          <w:t>σ</w:t>
        </w:r>
      </w:ins>
      <w:ins w:id="66" w:author="Jiannan Lu" w:date="2023-10-13T01:15:00Z">
        <w:r>
          <w:t xml:space="preserve"> =</w:t>
        </w:r>
      </w:ins>
      <w:ins w:id="67" w:author="Jiannan Lu" w:date="2023-10-13T01:19:00Z">
        <w:r>
          <w:t xml:space="preserve"> sqrt[(1-p) / p^2]</w:t>
        </w:r>
      </w:ins>
      <w:ins w:id="68" w:author="Jiannan Lu" w:date="2023-10-13T01:15:00Z">
        <w:r>
          <w:t xml:space="preserve"> = </w:t>
        </w:r>
      </w:ins>
      <w:ins w:id="69" w:author="Jiannan Lu" w:date="2023-10-13T01:19:00Z">
        <w:r>
          <w:t>sqrt(0.958/0.042^2)</w:t>
        </w:r>
      </w:ins>
      <w:ins w:id="70" w:author="Jiannan Lu" w:date="2023-10-13T01:20:00Z">
        <w:r>
          <w:t xml:space="preserve"> = </w:t>
        </w:r>
        <w:r w:rsidRPr="002C72B8">
          <w:rPr>
            <w:b/>
            <w:bCs/>
            <w:rPrChange w:id="71" w:author="Jiannan Lu" w:date="2023-10-13T01:42:00Z">
              <w:rPr/>
            </w:rPrChange>
          </w:rPr>
          <w:t>23.3042</w:t>
        </w:r>
      </w:ins>
    </w:p>
    <w:p w14:paraId="54FE47AD" w14:textId="77777777" w:rsidR="00916806" w:rsidRDefault="00916806" w:rsidP="00916806">
      <w:pPr>
        <w:rPr>
          <w:ins w:id="72" w:author="Jiannan Lu" w:date="2023-10-13T01:26:00Z"/>
        </w:rPr>
      </w:pPr>
    </w:p>
    <w:p w14:paraId="2C45440F" w14:textId="28D7CBDA" w:rsidR="00916806" w:rsidRDefault="00916806" w:rsidP="00916806">
      <w:pPr>
        <w:rPr>
          <w:ins w:id="73" w:author="Jiannan Lu" w:date="2023-10-13T01:26:00Z"/>
        </w:rPr>
      </w:pPr>
      <w:ins w:id="74" w:author="Jiannan Lu" w:date="2023-10-13T01:26:00Z">
        <w:r>
          <w:rPr>
            <w:rFonts w:hint="eastAsia"/>
          </w:rPr>
          <w:t>P</w:t>
        </w:r>
        <w:r>
          <w:t>3.</w:t>
        </w:r>
      </w:ins>
    </w:p>
    <w:p w14:paraId="25625B63" w14:textId="5C1697BF" w:rsidR="00916806" w:rsidRDefault="002C72B8" w:rsidP="00916806">
      <w:pPr>
        <w:pStyle w:val="a4"/>
        <w:numPr>
          <w:ilvl w:val="0"/>
          <w:numId w:val="2"/>
        </w:numPr>
        <w:ind w:firstLineChars="0"/>
        <w:rPr>
          <w:ins w:id="75" w:author="Jiannan Lu" w:date="2023-10-13T01:37:00Z"/>
        </w:rPr>
      </w:pPr>
      <w:ins w:id="76" w:author="Jiannan Lu" w:date="2023-10-13T01:36:00Z">
        <w:r>
          <w:rPr>
            <w:rFonts w:hint="eastAsia"/>
          </w:rPr>
          <w:t>P</w:t>
        </w:r>
        <w:r>
          <w:t xml:space="preserve">oisson: </w:t>
        </w:r>
      </w:ins>
      <w:ins w:id="77" w:author="Jiannan Lu" w:date="2023-10-13T02:08:00Z">
        <w:r w:rsidR="00DF1EFE">
          <w:rPr>
            <w:rFonts w:hint="eastAsia"/>
          </w:rPr>
          <w:t xml:space="preserve">λ </w:t>
        </w:r>
        <w:r w:rsidR="00DF1EFE">
          <w:t>= 3.5, x = 0</w:t>
        </w:r>
      </w:ins>
    </w:p>
    <w:p w14:paraId="685DBD78" w14:textId="048967D7" w:rsidR="002C72B8" w:rsidRDefault="002C72B8" w:rsidP="002C72B8">
      <w:pPr>
        <w:pStyle w:val="a4"/>
        <w:ind w:left="360" w:firstLineChars="0" w:firstLine="0"/>
        <w:rPr>
          <w:ins w:id="78" w:author="Jiannan Lu" w:date="2023-10-13T01:38:00Z"/>
        </w:rPr>
      </w:pPr>
      <w:ins w:id="79" w:author="Jiannan Lu" w:date="2023-10-13T01:38:00Z">
        <w:r>
          <w:t>P(X=0) = 0.0302</w:t>
        </w:r>
      </w:ins>
    </w:p>
    <w:p w14:paraId="3239C197" w14:textId="77B5D115" w:rsidR="002C72B8" w:rsidRDefault="002C72B8" w:rsidP="002C72B8">
      <w:pPr>
        <w:pStyle w:val="a4"/>
        <w:ind w:left="360" w:firstLineChars="0" w:firstLine="0"/>
        <w:rPr>
          <w:ins w:id="80" w:author="Jiannan Lu" w:date="2023-10-13T01:41:00Z"/>
        </w:rPr>
      </w:pPr>
      <w:ins w:id="81" w:author="Jiannan Lu" w:date="2023-10-13T01:38:00Z">
        <w:r>
          <w:t xml:space="preserve">Neg. Bin.: </w:t>
        </w:r>
      </w:ins>
      <w:ins w:id="82" w:author="Jiannan Lu" w:date="2023-10-13T01:40:00Z">
        <w:r>
          <w:t>r = 1, p = 0.0302, x = 5</w:t>
        </w:r>
      </w:ins>
    </w:p>
    <w:p w14:paraId="70B7562F" w14:textId="7A380037" w:rsidR="002C72B8" w:rsidRDefault="002C72B8">
      <w:pPr>
        <w:pStyle w:val="a4"/>
        <w:ind w:left="360" w:firstLineChars="0" w:firstLine="0"/>
        <w:rPr>
          <w:ins w:id="83" w:author="Jiannan Lu" w:date="2023-10-13T01:38:00Z"/>
        </w:rPr>
        <w:pPrChange w:id="84" w:author="Jiannan Lu" w:date="2023-10-13T01:38:00Z">
          <w:pPr>
            <w:pStyle w:val="a4"/>
            <w:numPr>
              <w:numId w:val="2"/>
            </w:numPr>
            <w:ind w:left="360" w:firstLineChars="0" w:hanging="360"/>
          </w:pPr>
        </w:pPrChange>
      </w:pPr>
      <w:ins w:id="85" w:author="Jiannan Lu" w:date="2023-10-13T01:41:00Z">
        <w:r>
          <w:rPr>
            <w:rFonts w:hint="eastAsia"/>
          </w:rPr>
          <w:t>P</w:t>
        </w:r>
        <w:r>
          <w:t xml:space="preserve">(X=5) = </w:t>
        </w:r>
        <w:r w:rsidRPr="002C72B8">
          <w:rPr>
            <w:b/>
            <w:bCs/>
            <w:rPrChange w:id="86" w:author="Jiannan Lu" w:date="2023-10-13T01:42:00Z">
              <w:rPr/>
            </w:rPrChange>
          </w:rPr>
          <w:t>0.0267</w:t>
        </w:r>
      </w:ins>
    </w:p>
    <w:p w14:paraId="12C086C8" w14:textId="506A1A98" w:rsidR="002C72B8" w:rsidRDefault="00417067" w:rsidP="00417067">
      <w:pPr>
        <w:pStyle w:val="a4"/>
        <w:numPr>
          <w:ilvl w:val="0"/>
          <w:numId w:val="2"/>
        </w:numPr>
        <w:ind w:firstLineChars="0"/>
        <w:rPr>
          <w:ins w:id="87" w:author="Jiannan Lu" w:date="2023-10-13T01:43:00Z"/>
        </w:rPr>
      </w:pPr>
      <w:ins w:id="88" w:author="Jiannan Lu" w:date="2023-10-13T01:43:00Z">
        <w:r>
          <w:t>Poisson:</w:t>
        </w:r>
      </w:ins>
      <w:ins w:id="89" w:author="Jiannan Lu" w:date="2023-10-13T02:08:00Z">
        <w:r w:rsidR="00DF1EFE">
          <w:t xml:space="preserve"> </w:t>
        </w:r>
        <w:r w:rsidR="00DF1EFE">
          <w:rPr>
            <w:rFonts w:hint="eastAsia"/>
          </w:rPr>
          <w:t xml:space="preserve">λ </w:t>
        </w:r>
        <w:r w:rsidR="00DF1EFE">
          <w:t>= 3.5, x = 1</w:t>
        </w:r>
      </w:ins>
    </w:p>
    <w:p w14:paraId="0186B092" w14:textId="6CAD2F73" w:rsidR="00417067" w:rsidRDefault="00417067" w:rsidP="00417067">
      <w:pPr>
        <w:pStyle w:val="a4"/>
        <w:ind w:left="360" w:firstLineChars="0" w:firstLine="0"/>
        <w:rPr>
          <w:ins w:id="90" w:author="Jiannan Lu" w:date="2023-10-13T01:43:00Z"/>
        </w:rPr>
      </w:pPr>
      <w:ins w:id="91" w:author="Jiannan Lu" w:date="2023-10-13T01:43:00Z">
        <w:r>
          <w:rPr>
            <w:rFonts w:hint="eastAsia"/>
          </w:rPr>
          <w:t>P</w:t>
        </w:r>
        <w:r>
          <w:t>(X&gt;=1) = 1-0.0302 = 0.9698</w:t>
        </w:r>
      </w:ins>
    </w:p>
    <w:p w14:paraId="0DE88007" w14:textId="298B13FB" w:rsidR="002D2CB5" w:rsidRDefault="00DF1EFE" w:rsidP="002D2CB5">
      <w:pPr>
        <w:ind w:firstLine="360"/>
        <w:rPr>
          <w:ins w:id="92" w:author="Jiannan Lu" w:date="2023-10-13T02:13:00Z"/>
        </w:rPr>
      </w:pPr>
      <w:ins w:id="93" w:author="Jiannan Lu" w:date="2023-10-13T02:08:00Z">
        <w:r>
          <w:t>P =</w:t>
        </w:r>
      </w:ins>
      <w:ins w:id="94" w:author="Jiannan Lu" w:date="2023-10-13T02:09:00Z">
        <w:r>
          <w:t xml:space="preserve"> </w:t>
        </w:r>
      </w:ins>
      <w:proofErr w:type="gramStart"/>
      <w:ins w:id="95" w:author="Jiannan Lu" w:date="2023-10-13T02:13:00Z">
        <w:r w:rsidR="002D2CB5">
          <w:t>P(</w:t>
        </w:r>
        <w:proofErr w:type="gramEnd"/>
        <w:r w:rsidR="002D2CB5">
          <w:t xml:space="preserve">&gt;=1 on day 4) * </w:t>
        </w:r>
      </w:ins>
      <w:ins w:id="96" w:author="Jiannan Lu" w:date="2023-10-13T02:09:00Z">
        <w:r>
          <w:t>P(&gt;=1 on day 5) * P(&gt;=1 on day 6) *</w:t>
        </w:r>
        <w:r w:rsidRPr="00DF1EFE">
          <w:t xml:space="preserve"> </w:t>
        </w:r>
        <w:r>
          <w:t xml:space="preserve">P(&gt;=1 on day </w:t>
        </w:r>
      </w:ins>
      <w:ins w:id="97" w:author="Jiannan Lu" w:date="2023-10-13T02:10:00Z">
        <w:r>
          <w:t>7</w:t>
        </w:r>
      </w:ins>
      <w:ins w:id="98" w:author="Jiannan Lu" w:date="2023-10-13T02:09:00Z">
        <w:r>
          <w:t>)</w:t>
        </w:r>
      </w:ins>
      <w:ins w:id="99" w:author="Jiannan Lu" w:date="2023-10-13T02:10:00Z">
        <w:r>
          <w:t xml:space="preserve"> *</w:t>
        </w:r>
        <w:r w:rsidRPr="00DF1EFE">
          <w:t xml:space="preserve"> </w:t>
        </w:r>
        <w:r>
          <w:t>P(=0 on day 8)</w:t>
        </w:r>
      </w:ins>
      <w:ins w:id="100" w:author="Jiannan Lu" w:date="2023-10-13T02:08:00Z">
        <w:r>
          <w:t xml:space="preserve"> </w:t>
        </w:r>
      </w:ins>
      <w:ins w:id="101" w:author="Jiannan Lu" w:date="2023-10-13T02:09:00Z">
        <w:r>
          <w:t xml:space="preserve">= </w:t>
        </w:r>
      </w:ins>
      <w:ins w:id="102" w:author="Jiannan Lu" w:date="2023-10-13T02:08:00Z">
        <w:r>
          <w:t>0.9698^</w:t>
        </w:r>
      </w:ins>
      <w:ins w:id="103" w:author="Jiannan Lu" w:date="2023-10-13T02:13:00Z">
        <w:r w:rsidR="002D2CB5">
          <w:t>4</w:t>
        </w:r>
      </w:ins>
      <w:ins w:id="104" w:author="Jiannan Lu" w:date="2023-10-13T02:10:00Z">
        <w:r>
          <w:t xml:space="preserve">*0.0302 = </w:t>
        </w:r>
        <w:r w:rsidRPr="00DF1EFE">
          <w:rPr>
            <w:b/>
            <w:bCs/>
            <w:rPrChange w:id="105" w:author="Jiannan Lu" w:date="2023-10-13T02:12:00Z">
              <w:rPr/>
            </w:rPrChange>
          </w:rPr>
          <w:t>0.02</w:t>
        </w:r>
      </w:ins>
      <w:ins w:id="106" w:author="Jiannan Lu" w:date="2023-10-13T02:13:00Z">
        <w:r w:rsidR="002D2CB5">
          <w:rPr>
            <w:b/>
            <w:bCs/>
          </w:rPr>
          <w:t>67</w:t>
        </w:r>
      </w:ins>
    </w:p>
    <w:p w14:paraId="1086A65C" w14:textId="5BD0B84E" w:rsidR="002D2CB5" w:rsidRDefault="002D2CB5" w:rsidP="002D2CB5">
      <w:pPr>
        <w:pStyle w:val="a4"/>
        <w:numPr>
          <w:ilvl w:val="0"/>
          <w:numId w:val="2"/>
        </w:numPr>
        <w:ind w:firstLineChars="0"/>
        <w:rPr>
          <w:ins w:id="107" w:author="Jiannan Lu" w:date="2023-10-13T02:17:00Z"/>
        </w:rPr>
      </w:pPr>
      <w:ins w:id="108" w:author="Jiannan Lu" w:date="2023-10-13T02:13:00Z">
        <w:r>
          <w:rPr>
            <w:rFonts w:hint="eastAsia"/>
          </w:rPr>
          <w:t>T</w:t>
        </w:r>
        <w:r>
          <w:t xml:space="preserve">he result from part (a) and (b) are the same, </w:t>
        </w:r>
      </w:ins>
      <w:ins w:id="109" w:author="Jiannan Lu" w:date="2023-10-13T02:14:00Z">
        <w:r>
          <w:t>because the number of drops in previous doesn</w:t>
        </w:r>
        <w:proofErr w:type="gramStart"/>
        <w:r>
          <w:t>’</w:t>
        </w:r>
        <w:proofErr w:type="gramEnd"/>
        <w:r>
          <w:t>t affect that in the future days, each day</w:t>
        </w:r>
        <w:proofErr w:type="gramStart"/>
        <w:r>
          <w:t>’</w:t>
        </w:r>
        <w:proofErr w:type="gramEnd"/>
        <w:r>
          <w:t>s independent</w:t>
        </w:r>
      </w:ins>
      <w:ins w:id="110" w:author="Jiannan Lu" w:date="2023-10-13T02:15:00Z">
        <w:r>
          <w:t xml:space="preserve"> with </w:t>
        </w:r>
        <w:r>
          <w:rPr>
            <w:rFonts w:hint="eastAsia"/>
          </w:rPr>
          <w:t>λ</w:t>
        </w:r>
        <w:r>
          <w:t xml:space="preserve"> unchanged. So, </w:t>
        </w:r>
      </w:ins>
      <w:ins w:id="111" w:author="Jiannan Lu" w:date="2023-10-13T02:17:00Z">
        <w:r>
          <w:t>probabilities are the same.</w:t>
        </w:r>
      </w:ins>
    </w:p>
    <w:p w14:paraId="001A159C" w14:textId="77777777" w:rsidR="002D2CB5" w:rsidRDefault="002D2CB5" w:rsidP="002D2CB5">
      <w:pPr>
        <w:rPr>
          <w:ins w:id="112" w:author="Jiannan Lu" w:date="2023-10-13T02:17:00Z"/>
        </w:rPr>
      </w:pPr>
    </w:p>
    <w:p w14:paraId="4A018DDA" w14:textId="58CACD2E" w:rsidR="002D2CB5" w:rsidRDefault="00643CD6" w:rsidP="002D2CB5">
      <w:pPr>
        <w:rPr>
          <w:ins w:id="113" w:author="Jiannan Lu" w:date="2023-10-13T02:28:00Z"/>
        </w:rPr>
      </w:pPr>
      <w:ins w:id="114" w:author="Jiannan Lu" w:date="2023-10-13T02:28:00Z">
        <w:r>
          <w:rPr>
            <w:rFonts w:hint="eastAsia"/>
          </w:rPr>
          <w:t>P</w:t>
        </w:r>
        <w:r>
          <w:t xml:space="preserve">4. </w:t>
        </w:r>
      </w:ins>
    </w:p>
    <w:p w14:paraId="488F621C" w14:textId="566934E2" w:rsidR="00643CD6" w:rsidRDefault="00643CD6" w:rsidP="00643CD6">
      <w:pPr>
        <w:pStyle w:val="a4"/>
        <w:numPr>
          <w:ilvl w:val="0"/>
          <w:numId w:val="3"/>
        </w:numPr>
        <w:ind w:firstLineChars="0"/>
        <w:rPr>
          <w:ins w:id="115" w:author="Jiannan Lu" w:date="2023-10-13T02:29:00Z"/>
        </w:rPr>
      </w:pPr>
      <w:ins w:id="116" w:author="Jiannan Lu" w:date="2023-10-13T02:28:00Z">
        <w:r>
          <w:t>Number of days</w:t>
        </w:r>
      </w:ins>
      <w:ins w:id="117" w:author="Jiannan Lu" w:date="2023-10-13T02:29:00Z">
        <w:r>
          <w:t xml:space="preserve"> = </w:t>
        </w:r>
        <w:r w:rsidRPr="00643CD6">
          <w:rPr>
            <w:b/>
            <w:bCs/>
            <w:rPrChange w:id="118" w:author="Jiannan Lu" w:date="2023-10-13T02:29:00Z">
              <w:rPr/>
            </w:rPrChange>
          </w:rPr>
          <w:t>107 days</w:t>
        </w:r>
      </w:ins>
    </w:p>
    <w:p w14:paraId="0C12A0C1" w14:textId="25C4392D" w:rsidR="00643CD6" w:rsidRDefault="00643CD6" w:rsidP="00643CD6">
      <w:pPr>
        <w:pStyle w:val="a4"/>
        <w:ind w:left="360" w:firstLineChars="0" w:firstLine="0"/>
        <w:rPr>
          <w:ins w:id="119" w:author="Jiannan Lu" w:date="2023-10-13T02:31:00Z"/>
          <w:b/>
          <w:bCs/>
        </w:rPr>
      </w:pPr>
      <w:ins w:id="120" w:author="Jiannan Lu" w:date="2023-10-13T02:29:00Z">
        <w:r>
          <w:t xml:space="preserve">Proportion of days = 107/1200 = </w:t>
        </w:r>
        <w:r w:rsidRPr="00643CD6">
          <w:rPr>
            <w:b/>
            <w:bCs/>
            <w:rPrChange w:id="121" w:author="Jiannan Lu" w:date="2023-10-13T02:29:00Z">
              <w:rPr/>
            </w:rPrChange>
          </w:rPr>
          <w:t>0.0892</w:t>
        </w:r>
      </w:ins>
    </w:p>
    <w:p w14:paraId="3B6CEC07" w14:textId="77777777" w:rsidR="002015CA" w:rsidRDefault="00643CD6" w:rsidP="002015CA">
      <w:pPr>
        <w:pStyle w:val="a4"/>
        <w:ind w:left="360" w:firstLineChars="0" w:firstLine="0"/>
        <w:rPr>
          <w:ins w:id="122" w:author="Jiannan Lu" w:date="2023-10-13T02:38:00Z"/>
        </w:rPr>
      </w:pPr>
      <w:ins w:id="123" w:author="Jiannan Lu" w:date="2023-10-13T02:31:00Z">
        <w:r>
          <w:t>In 2(a), probability = 0.0821 which is close but not identical t</w:t>
        </w:r>
      </w:ins>
      <w:ins w:id="124" w:author="Jiannan Lu" w:date="2023-10-13T02:32:00Z">
        <w:r>
          <w:t>o 0.0892. The values should not be identical since for this question, we randomly generate 1200 days of samples for experiment</w:t>
        </w:r>
      </w:ins>
      <w:ins w:id="125" w:author="Jiannan Lu" w:date="2023-10-13T02:33:00Z">
        <w:r>
          <w:t xml:space="preserve"> </w:t>
        </w:r>
        <w:r w:rsidR="002015CA">
          <w:t>under the same Poisson distribution, but 1200 samples cannot represent a general probability among all.</w:t>
        </w:r>
      </w:ins>
    </w:p>
    <w:p w14:paraId="61A7B95F" w14:textId="0859A018" w:rsidR="00643CD6" w:rsidRPr="002015CA" w:rsidRDefault="002015CA" w:rsidP="002015CA">
      <w:pPr>
        <w:pStyle w:val="a4"/>
        <w:numPr>
          <w:ilvl w:val="0"/>
          <w:numId w:val="3"/>
        </w:numPr>
        <w:ind w:firstLineChars="0"/>
        <w:rPr>
          <w:ins w:id="126" w:author="Jiannan Lu" w:date="2023-10-13T02:36:00Z"/>
        </w:rPr>
      </w:pPr>
      <w:ins w:id="127" w:author="Jiannan Lu" w:date="2023-10-13T02:36:00Z">
        <w:r>
          <w:t xml:space="preserve">Number of samples = </w:t>
        </w:r>
      </w:ins>
      <w:ins w:id="128" w:author="Jiannan Lu" w:date="2023-10-13T04:33:00Z">
        <w:r w:rsidR="00307151">
          <w:rPr>
            <w:b/>
            <w:bCs/>
          </w:rPr>
          <w:t>55</w:t>
        </w:r>
      </w:ins>
      <w:ins w:id="129" w:author="Jiannan Lu" w:date="2023-10-13T02:36:00Z">
        <w:r w:rsidRPr="002015CA">
          <w:rPr>
            <w:b/>
            <w:bCs/>
            <w:rPrChange w:id="130" w:author="Jiannan Lu" w:date="2023-10-13T02:38:00Z">
              <w:rPr/>
            </w:rPrChange>
          </w:rPr>
          <w:t xml:space="preserve"> samples</w:t>
        </w:r>
      </w:ins>
    </w:p>
    <w:p w14:paraId="373E4244" w14:textId="27D42B8B" w:rsidR="002015CA" w:rsidRDefault="002015CA" w:rsidP="002015CA">
      <w:pPr>
        <w:pStyle w:val="a4"/>
        <w:ind w:left="360" w:firstLineChars="0" w:firstLine="0"/>
        <w:rPr>
          <w:ins w:id="131" w:author="Jiannan Lu" w:date="2023-10-13T02:37:00Z"/>
        </w:rPr>
      </w:pPr>
      <w:ins w:id="132" w:author="Jiannan Lu" w:date="2023-10-13T02:37:00Z">
        <w:r>
          <w:t xml:space="preserve">Proportion of samples = </w:t>
        </w:r>
      </w:ins>
      <w:ins w:id="133" w:author="Jiannan Lu" w:date="2023-10-13T04:33:00Z">
        <w:r w:rsidR="00307151">
          <w:t>55</w:t>
        </w:r>
      </w:ins>
      <w:ins w:id="134" w:author="Jiannan Lu" w:date="2023-10-13T02:37:00Z">
        <w:r>
          <w:t>/</w:t>
        </w:r>
      </w:ins>
      <w:ins w:id="135" w:author="Jiannan Lu" w:date="2023-10-13T04:33:00Z">
        <w:r w:rsidR="00307151">
          <w:t>1200</w:t>
        </w:r>
      </w:ins>
      <w:ins w:id="136" w:author="Jiannan Lu" w:date="2023-10-13T02:37:00Z">
        <w:r>
          <w:t xml:space="preserve"> = </w:t>
        </w:r>
        <w:r w:rsidRPr="002015CA">
          <w:rPr>
            <w:b/>
            <w:bCs/>
            <w:rPrChange w:id="137" w:author="Jiannan Lu" w:date="2023-10-13T02:37:00Z">
              <w:rPr/>
            </w:rPrChange>
          </w:rPr>
          <w:t>0.</w:t>
        </w:r>
      </w:ins>
      <w:ins w:id="138" w:author="Jiannan Lu" w:date="2023-10-13T04:33:00Z">
        <w:r w:rsidR="00307151">
          <w:rPr>
            <w:b/>
            <w:bCs/>
          </w:rPr>
          <w:t>0</w:t>
        </w:r>
      </w:ins>
      <w:ins w:id="139" w:author="Jiannan Lu" w:date="2023-10-13T04:34:00Z">
        <w:r w:rsidR="00307151">
          <w:rPr>
            <w:b/>
            <w:bCs/>
          </w:rPr>
          <w:t>458</w:t>
        </w:r>
      </w:ins>
    </w:p>
    <w:p w14:paraId="68839B97" w14:textId="7D10D17C" w:rsidR="002015CA" w:rsidRDefault="002015CA">
      <w:pPr>
        <w:pStyle w:val="a4"/>
        <w:ind w:left="360" w:firstLineChars="0" w:firstLine="0"/>
        <w:rPr>
          <w:ins w:id="140" w:author="Jiannan Lu" w:date="2023-10-13T02:37:00Z"/>
        </w:rPr>
        <w:pPrChange w:id="141" w:author="Jiannan Lu" w:date="2023-10-13T02:37:00Z">
          <w:pPr>
            <w:pStyle w:val="a4"/>
            <w:numPr>
              <w:numId w:val="3"/>
            </w:numPr>
            <w:ind w:left="360" w:firstLineChars="0" w:hanging="360"/>
          </w:pPr>
        </w:pPrChange>
      </w:pPr>
      <w:ins w:id="142" w:author="Jiannan Lu" w:date="2023-10-13T02:38:00Z">
        <w:r>
          <w:rPr>
            <w:rFonts w:hint="eastAsia"/>
          </w:rPr>
          <w:t>C</w:t>
        </w:r>
        <w:r>
          <w:t>ompared to the result of 2(b), 0.0420 is close but no</w:t>
        </w:r>
      </w:ins>
      <w:ins w:id="143" w:author="Jiannan Lu" w:date="2023-10-13T02:39:00Z">
        <w:r>
          <w:t>t</w:t>
        </w:r>
      </w:ins>
      <w:ins w:id="144" w:author="Jiannan Lu" w:date="2023-10-13T02:38:00Z">
        <w:r>
          <w:t xml:space="preserve"> identical to 0.</w:t>
        </w:r>
      </w:ins>
      <w:ins w:id="145" w:author="Jiannan Lu" w:date="2023-10-13T04:34:00Z">
        <w:r w:rsidR="00307151">
          <w:t>0458</w:t>
        </w:r>
      </w:ins>
      <w:ins w:id="146" w:author="Jiannan Lu" w:date="2023-10-13T02:38:00Z">
        <w:r>
          <w:t xml:space="preserve"> of this question, the reason is the same as 4(a)</w:t>
        </w:r>
      </w:ins>
    </w:p>
    <w:p w14:paraId="355EC1F3" w14:textId="77777777" w:rsidR="0068512F" w:rsidRDefault="0068512F" w:rsidP="00643CD6">
      <w:pPr>
        <w:pStyle w:val="a4"/>
        <w:numPr>
          <w:ilvl w:val="0"/>
          <w:numId w:val="3"/>
        </w:numPr>
        <w:ind w:firstLineChars="0"/>
        <w:rPr>
          <w:ins w:id="147" w:author="Jiannan Lu" w:date="2023-10-13T03:14:00Z"/>
        </w:rPr>
      </w:pPr>
    </w:p>
    <w:p w14:paraId="7AFBD36A" w14:textId="57893999" w:rsidR="0068512F" w:rsidRDefault="0068512F">
      <w:pPr>
        <w:pStyle w:val="a4"/>
        <w:ind w:left="360" w:firstLineChars="0" w:firstLine="0"/>
        <w:rPr>
          <w:ins w:id="148" w:author="Jiannan Lu" w:date="2023-10-13T03:14:00Z"/>
        </w:rPr>
        <w:pPrChange w:id="149" w:author="Jiannan Lu" w:date="2023-10-13T03:14:00Z">
          <w:pPr>
            <w:pStyle w:val="a4"/>
            <w:numPr>
              <w:numId w:val="3"/>
            </w:numPr>
            <w:ind w:left="360" w:firstLineChars="0" w:hanging="360"/>
          </w:pPr>
        </w:pPrChange>
      </w:pPr>
      <w:ins w:id="150" w:author="Jiannan Lu" w:date="2023-10-13T03:14:00Z">
        <w:r>
          <w:rPr>
            <w:noProof/>
          </w:rPr>
          <w:lastRenderedPageBreak/>
          <w:drawing>
            <wp:inline distT="0" distB="0" distL="0" distR="0" wp14:anchorId="46737EAB" wp14:editId="02BE94C3">
              <wp:extent cx="4876800" cy="2225040"/>
              <wp:effectExtent l="0" t="0" r="0" b="3810"/>
              <wp:docPr id="1397806878" name="Chart 1">
                <a:extLst xmlns:a="http://schemas.openxmlformats.org/drawingml/2006/main">
                  <a:ext uri="{FF2B5EF4-FFF2-40B4-BE49-F238E27FC236}">
                    <a16:creationId xmlns:a16="http://schemas.microsoft.com/office/drawing/2014/main" id="{F32AC59E-ECEB-F804-D3EB-F4F0B5D8F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ins>
    </w:p>
    <w:p w14:paraId="47944B5B" w14:textId="03A64425" w:rsidR="002015CA" w:rsidRDefault="0068512F">
      <w:pPr>
        <w:pStyle w:val="a4"/>
        <w:ind w:left="360" w:firstLineChars="0" w:firstLine="0"/>
        <w:rPr>
          <w:ins w:id="151" w:author="Jiannan Lu" w:date="2023-10-13T03:30:00Z"/>
        </w:rPr>
        <w:pPrChange w:id="152" w:author="Jiannan Lu" w:date="2023-10-13T04:58:00Z">
          <w:pPr/>
        </w:pPrChange>
      </w:pPr>
      <w:ins w:id="153" w:author="Jiannan Lu" w:date="2023-10-13T03:14:00Z">
        <w:r>
          <w:tab/>
        </w:r>
      </w:ins>
      <w:ins w:id="154" w:author="Jiannan Lu" w:date="2023-10-13T03:21:00Z">
        <w:r>
          <w:t xml:space="preserve">The shape of the distribution is </w:t>
        </w:r>
      </w:ins>
      <w:ins w:id="155" w:author="Jiannan Lu" w:date="2023-10-13T03:22:00Z">
        <w:r>
          <w:t xml:space="preserve">similar to a normal distribution, it is also a unimodal </w:t>
        </w:r>
      </w:ins>
      <w:ins w:id="156" w:author="Jiannan Lu" w:date="2023-10-13T03:23:00Z">
        <w:r>
          <w:t xml:space="preserve">distribution, the number of new test request per day per sample </w:t>
        </w:r>
      </w:ins>
      <w:ins w:id="157" w:author="Jiannan Lu" w:date="2023-10-13T03:24:00Z">
        <w:r>
          <w:t>concentrates around 2.5</w:t>
        </w:r>
      </w:ins>
      <w:ins w:id="158" w:author="Jiannan Lu" w:date="2023-10-13T04:48:00Z">
        <w:r w:rsidR="00D4593D">
          <w:t xml:space="preserve"> and decreases while</w:t>
        </w:r>
      </w:ins>
      <w:ins w:id="159" w:author="Jiannan Lu" w:date="2023-10-13T04:49:00Z">
        <w:r w:rsidR="00D4593D">
          <w:t xml:space="preserve"> </w:t>
        </w:r>
      </w:ins>
      <w:ins w:id="160" w:author="Jiannan Lu" w:date="2023-10-13T04:54:00Z">
        <w:r w:rsidR="00D4593D">
          <w:t>expanding on both sides.</w:t>
        </w:r>
      </w:ins>
      <w:ins w:id="161" w:author="Jiannan Lu" w:date="2023-10-13T04:58:00Z">
        <w:r w:rsidR="00485F43" w:rsidRPr="00485F43">
          <w:t xml:space="preserve"> </w:t>
        </w:r>
        <w:r w:rsidR="00485F43">
          <w:t>It is a unimodal distribution</w:t>
        </w:r>
      </w:ins>
      <w:ins w:id="162" w:author="Jiannan Lu" w:date="2023-10-13T05:04:00Z">
        <w:r w:rsidR="00485F43">
          <w:t xml:space="preserve">. It is </w:t>
        </w:r>
      </w:ins>
      <w:ins w:id="163" w:author="Jiannan Lu" w:date="2023-10-13T05:06:00Z">
        <w:r w:rsidR="00485F43">
          <w:t>left</w:t>
        </w:r>
      </w:ins>
      <w:ins w:id="164" w:author="Jiannan Lu" w:date="2023-10-13T05:04:00Z">
        <w:r w:rsidR="00485F43">
          <w:t>-skewed</w:t>
        </w:r>
      </w:ins>
      <w:ins w:id="165" w:author="Jiannan Lu" w:date="2023-10-13T05:06:00Z">
        <w:r w:rsidR="00485F43">
          <w:t>.</w:t>
        </w:r>
      </w:ins>
    </w:p>
    <w:p w14:paraId="4FF19A9B" w14:textId="77777777" w:rsidR="00421E3E" w:rsidRDefault="00421E3E" w:rsidP="0068512F">
      <w:pPr>
        <w:rPr>
          <w:ins w:id="166" w:author="Jiannan Lu" w:date="2023-10-13T03:30:00Z"/>
        </w:rPr>
      </w:pPr>
    </w:p>
    <w:p w14:paraId="2BF8DE5B" w14:textId="462764DF" w:rsidR="00421E3E" w:rsidRDefault="00421E3E" w:rsidP="0068512F">
      <w:pPr>
        <w:rPr>
          <w:ins w:id="167" w:author="Jiannan Lu" w:date="2023-10-13T03:30:00Z"/>
        </w:rPr>
      </w:pPr>
      <w:ins w:id="168" w:author="Jiannan Lu" w:date="2023-10-13T03:30:00Z">
        <w:r>
          <w:t>P5.</w:t>
        </w:r>
      </w:ins>
    </w:p>
    <w:p w14:paraId="143DC9F0" w14:textId="2C8FAB05" w:rsidR="00ED46CF" w:rsidRDefault="00ED46CF">
      <w:pPr>
        <w:pStyle w:val="a4"/>
        <w:numPr>
          <w:ilvl w:val="0"/>
          <w:numId w:val="5"/>
        </w:numPr>
        <w:ind w:firstLineChars="0"/>
        <w:rPr>
          <w:ins w:id="169" w:author="Jiannan Lu" w:date="2023-10-13T03:38:00Z"/>
        </w:rPr>
        <w:pPrChange w:id="170" w:author="Jiannan Lu" w:date="2023-10-13T03:39:00Z">
          <w:pPr>
            <w:pStyle w:val="a4"/>
            <w:numPr>
              <w:numId w:val="3"/>
            </w:numPr>
            <w:ind w:left="360" w:firstLineChars="0" w:hanging="360"/>
          </w:pPr>
        </w:pPrChange>
      </w:pPr>
      <w:ins w:id="171" w:author="Jiannan Lu" w:date="2023-10-13T03:38:00Z">
        <w:r>
          <w:t xml:space="preserve">Number of days = </w:t>
        </w:r>
        <w:r w:rsidRPr="00ED46CF">
          <w:rPr>
            <w:b/>
            <w:bCs/>
          </w:rPr>
          <w:t>240 days</w:t>
        </w:r>
      </w:ins>
    </w:p>
    <w:p w14:paraId="2178C971" w14:textId="2BA3410C" w:rsidR="00ED46CF" w:rsidRDefault="00ED46CF" w:rsidP="00ED46CF">
      <w:pPr>
        <w:pStyle w:val="a4"/>
        <w:ind w:left="360" w:firstLineChars="0" w:firstLine="0"/>
        <w:rPr>
          <w:ins w:id="172" w:author="Jiannan Lu" w:date="2023-10-13T03:39:00Z"/>
          <w:b/>
          <w:bCs/>
        </w:rPr>
      </w:pPr>
      <w:ins w:id="173" w:author="Jiannan Lu" w:date="2023-10-13T03:38:00Z">
        <w:r>
          <w:t xml:space="preserve">Proportion of days = 107/1200 = </w:t>
        </w:r>
        <w:r w:rsidRPr="0026043E">
          <w:rPr>
            <w:b/>
            <w:bCs/>
          </w:rPr>
          <w:t>0.08</w:t>
        </w:r>
        <w:r>
          <w:rPr>
            <w:b/>
            <w:bCs/>
          </w:rPr>
          <w:t>00</w:t>
        </w:r>
      </w:ins>
    </w:p>
    <w:p w14:paraId="21B7D043" w14:textId="52E91929" w:rsidR="00ED46CF" w:rsidRDefault="00ED46CF" w:rsidP="00ED46CF">
      <w:pPr>
        <w:pStyle w:val="a4"/>
        <w:ind w:left="360" w:firstLineChars="0" w:firstLine="0"/>
        <w:rPr>
          <w:ins w:id="174" w:author="Jiannan Lu" w:date="2023-10-13T04:16:00Z"/>
        </w:rPr>
      </w:pPr>
      <w:ins w:id="175" w:author="Jiannan Lu" w:date="2023-10-13T03:39:00Z">
        <w:r>
          <w:t>In 2(a), probability = 0.0821 which is close but not identical to 0.0800. The values should not be identical since for this question, we randomly generate 3000 days of samples for experiment under the same Poisson distribution, but 3000 samples cannot represent a general probability among all.</w:t>
        </w:r>
      </w:ins>
    </w:p>
    <w:p w14:paraId="48F85B11" w14:textId="031F2950" w:rsidR="00FA70C1" w:rsidRPr="00ED46CF" w:rsidRDefault="00FA70C1" w:rsidP="00ED46CF">
      <w:pPr>
        <w:pStyle w:val="a4"/>
        <w:ind w:left="360" w:firstLineChars="0" w:firstLine="0"/>
        <w:rPr>
          <w:ins w:id="176" w:author="Jiannan Lu" w:date="2023-10-13T03:38:00Z"/>
          <w:rPrChange w:id="177" w:author="Jiannan Lu" w:date="2023-10-13T03:39:00Z">
            <w:rPr>
              <w:ins w:id="178" w:author="Jiannan Lu" w:date="2023-10-13T03:38:00Z"/>
              <w:b/>
              <w:bCs/>
            </w:rPr>
          </w:rPrChange>
        </w:rPr>
      </w:pPr>
      <w:ins w:id="179" w:author="Jiannan Lu" w:date="2023-10-13T04:16:00Z">
        <w:r>
          <w:rPr>
            <w:rFonts w:hint="eastAsia"/>
          </w:rPr>
          <w:t>C</w:t>
        </w:r>
        <w:r>
          <w:t xml:space="preserve">ompared to 4(a), the result is a bit closer to the </w:t>
        </w:r>
      </w:ins>
      <w:ins w:id="180" w:author="Jiannan Lu" w:date="2023-10-13T04:17:00Z">
        <w:r>
          <w:t xml:space="preserve">ideal result calculated from Poisson formula, the reason is as </w:t>
        </w:r>
      </w:ins>
      <w:ins w:id="181" w:author="Jiannan Lu" w:date="2023-10-13T04:18:00Z">
        <w:r>
          <w:t>we take more samples and get the result averaged through a larger population</w:t>
        </w:r>
      </w:ins>
      <w:ins w:id="182" w:author="Jiannan Lu" w:date="2023-10-13T04:19:00Z">
        <w:r>
          <w:t xml:space="preserve"> of 3000 compared to 1200, the result will </w:t>
        </w:r>
      </w:ins>
      <w:ins w:id="183" w:author="Jiannan Lu" w:date="2023-10-13T04:20:00Z">
        <w:r>
          <w:t>act</w:t>
        </w:r>
      </w:ins>
      <w:ins w:id="184" w:author="Jiannan Lu" w:date="2023-10-13T04:19:00Z">
        <w:r>
          <w:t xml:space="preserve"> more like the way it is supposed to be.</w:t>
        </w:r>
      </w:ins>
    </w:p>
    <w:p w14:paraId="22C10A3D" w14:textId="4C993582" w:rsidR="00FA70C1" w:rsidRPr="002015CA" w:rsidRDefault="00FA70C1">
      <w:pPr>
        <w:pStyle w:val="a4"/>
        <w:numPr>
          <w:ilvl w:val="0"/>
          <w:numId w:val="5"/>
        </w:numPr>
        <w:ind w:firstLineChars="0"/>
        <w:rPr>
          <w:ins w:id="185" w:author="Jiannan Lu" w:date="2023-10-13T04:25:00Z"/>
        </w:rPr>
        <w:pPrChange w:id="186" w:author="Jiannan Lu" w:date="2023-10-13T04:25:00Z">
          <w:pPr>
            <w:pStyle w:val="a4"/>
            <w:numPr>
              <w:numId w:val="3"/>
            </w:numPr>
            <w:ind w:left="360" w:firstLineChars="0" w:hanging="360"/>
          </w:pPr>
        </w:pPrChange>
      </w:pPr>
      <w:ins w:id="187" w:author="Jiannan Lu" w:date="2023-10-13T04:25:00Z">
        <w:r>
          <w:rPr>
            <w:rFonts w:hint="eastAsia"/>
          </w:rPr>
          <w:t>N</w:t>
        </w:r>
        <w:r>
          <w:t xml:space="preserve">umber of samples = </w:t>
        </w:r>
      </w:ins>
      <w:ins w:id="188" w:author="Jiannan Lu" w:date="2023-10-13T04:26:00Z">
        <w:r>
          <w:rPr>
            <w:b/>
            <w:bCs/>
          </w:rPr>
          <w:t>144</w:t>
        </w:r>
      </w:ins>
      <w:ins w:id="189" w:author="Jiannan Lu" w:date="2023-10-13T04:25:00Z">
        <w:r w:rsidRPr="00FA70C1">
          <w:rPr>
            <w:b/>
            <w:bCs/>
          </w:rPr>
          <w:t xml:space="preserve"> samples</w:t>
        </w:r>
      </w:ins>
    </w:p>
    <w:p w14:paraId="1C052EC6" w14:textId="62D6DC42" w:rsidR="00421E3E" w:rsidRDefault="00FA70C1" w:rsidP="00FA70C1">
      <w:pPr>
        <w:pStyle w:val="a4"/>
        <w:ind w:left="360" w:firstLineChars="0" w:firstLine="0"/>
        <w:rPr>
          <w:ins w:id="190" w:author="Jiannan Lu" w:date="2023-10-13T04:26:00Z"/>
          <w:b/>
          <w:bCs/>
        </w:rPr>
      </w:pPr>
      <w:ins w:id="191" w:author="Jiannan Lu" w:date="2023-10-13T04:25:00Z">
        <w:r>
          <w:t xml:space="preserve">Proportion of samples = </w:t>
        </w:r>
      </w:ins>
      <w:ins w:id="192" w:author="Jiannan Lu" w:date="2023-10-13T04:34:00Z">
        <w:r w:rsidR="00307151">
          <w:t>144</w:t>
        </w:r>
      </w:ins>
      <w:ins w:id="193" w:author="Jiannan Lu" w:date="2023-10-13T04:25:00Z">
        <w:r>
          <w:t>/</w:t>
        </w:r>
      </w:ins>
      <w:ins w:id="194" w:author="Jiannan Lu" w:date="2023-10-13T04:34:00Z">
        <w:r w:rsidR="00307151">
          <w:t>3000</w:t>
        </w:r>
      </w:ins>
      <w:ins w:id="195" w:author="Jiannan Lu" w:date="2023-10-13T04:25:00Z">
        <w:r>
          <w:t xml:space="preserve"> = </w:t>
        </w:r>
        <w:r w:rsidRPr="0026043E">
          <w:rPr>
            <w:b/>
            <w:bCs/>
          </w:rPr>
          <w:t>0.</w:t>
        </w:r>
        <w:r>
          <w:rPr>
            <w:b/>
            <w:bCs/>
          </w:rPr>
          <w:t>0</w:t>
        </w:r>
        <w:r w:rsidRPr="0026043E">
          <w:rPr>
            <w:b/>
            <w:bCs/>
          </w:rPr>
          <w:t>4</w:t>
        </w:r>
        <w:r>
          <w:rPr>
            <w:b/>
            <w:bCs/>
          </w:rPr>
          <w:t>8</w:t>
        </w:r>
      </w:ins>
      <w:ins w:id="196" w:author="Jiannan Lu" w:date="2023-10-13T04:26:00Z">
        <w:r>
          <w:rPr>
            <w:b/>
            <w:bCs/>
          </w:rPr>
          <w:t>0</w:t>
        </w:r>
      </w:ins>
    </w:p>
    <w:p w14:paraId="7996B360" w14:textId="3333DADE" w:rsidR="00FA70C1" w:rsidRDefault="00FA70C1" w:rsidP="00FA70C1">
      <w:pPr>
        <w:pStyle w:val="a4"/>
        <w:ind w:left="360" w:firstLineChars="0" w:firstLine="0"/>
        <w:rPr>
          <w:ins w:id="197" w:author="Jiannan Lu" w:date="2023-10-13T04:38:00Z"/>
        </w:rPr>
      </w:pPr>
      <w:ins w:id="198" w:author="Jiannan Lu" w:date="2023-10-13T04:26:00Z">
        <w:r>
          <w:rPr>
            <w:rFonts w:hint="eastAsia"/>
          </w:rPr>
          <w:t>C</w:t>
        </w:r>
        <w:r>
          <w:t>ompared to the result of 2(b), 0.0420 is close but not identical to 0.</w:t>
        </w:r>
        <w:r w:rsidR="00307151">
          <w:t>0480</w:t>
        </w:r>
        <w:r>
          <w:t xml:space="preserve"> of this question, the reason is the same as 5(a)</w:t>
        </w:r>
      </w:ins>
    </w:p>
    <w:p w14:paraId="73EAF3B4" w14:textId="2E6504DD" w:rsidR="00C62B2D" w:rsidRDefault="00C62B2D" w:rsidP="00FA70C1">
      <w:pPr>
        <w:pStyle w:val="a4"/>
        <w:ind w:left="360" w:firstLineChars="0" w:firstLine="0"/>
        <w:rPr>
          <w:ins w:id="199" w:author="Jiannan Lu" w:date="2023-10-13T04:29:00Z"/>
        </w:rPr>
      </w:pPr>
      <w:ins w:id="200" w:author="Jiannan Lu" w:date="2023-10-13T04:38:00Z">
        <w:r>
          <w:t>The result pro</w:t>
        </w:r>
      </w:ins>
      <w:ins w:id="201" w:author="Jiannan Lu" w:date="2023-10-13T04:39:00Z">
        <w:r>
          <w:t xml:space="preserve">portion is </w:t>
        </w:r>
      </w:ins>
      <w:ins w:id="202" w:author="Jiannan Lu" w:date="2023-10-13T04:45:00Z">
        <w:r>
          <w:t xml:space="preserve">close but </w:t>
        </w:r>
      </w:ins>
      <w:ins w:id="203" w:author="Jiannan Lu" w:date="2023-10-13T04:39:00Z">
        <w:r>
          <w:t>a little bit larger compared to that in 5(</w:t>
        </w:r>
      </w:ins>
      <w:ins w:id="204" w:author="Jiannan Lu" w:date="2023-10-13T04:45:00Z">
        <w:r>
          <w:t>b</w:t>
        </w:r>
      </w:ins>
      <w:ins w:id="205" w:author="Jiannan Lu" w:date="2023-10-13T04:39:00Z">
        <w:r>
          <w:t>)</w:t>
        </w:r>
      </w:ins>
    </w:p>
    <w:p w14:paraId="1D51A970" w14:textId="0A96489B" w:rsidR="00307151" w:rsidRDefault="00307151" w:rsidP="00307151">
      <w:pPr>
        <w:pStyle w:val="a4"/>
        <w:numPr>
          <w:ilvl w:val="0"/>
          <w:numId w:val="5"/>
        </w:numPr>
        <w:ind w:firstLineChars="0"/>
        <w:rPr>
          <w:ins w:id="206" w:author="Jiannan Lu" w:date="2023-10-13T04:29:00Z"/>
        </w:rPr>
      </w:pPr>
    </w:p>
    <w:p w14:paraId="2989E73D" w14:textId="3FDC0395" w:rsidR="00307151" w:rsidRDefault="00307151" w:rsidP="00307151">
      <w:pPr>
        <w:pStyle w:val="a4"/>
        <w:ind w:left="360" w:firstLineChars="0" w:firstLine="0"/>
        <w:rPr>
          <w:ins w:id="207" w:author="Jiannan Lu" w:date="2023-10-13T04:48:00Z"/>
        </w:rPr>
      </w:pPr>
      <w:ins w:id="208" w:author="Jiannan Lu" w:date="2023-10-13T04:29:00Z">
        <w:r>
          <w:rPr>
            <w:noProof/>
          </w:rPr>
          <w:lastRenderedPageBreak/>
          <w:drawing>
            <wp:inline distT="0" distB="0" distL="0" distR="0" wp14:anchorId="76823D52" wp14:editId="49DD872B">
              <wp:extent cx="4998720" cy="2286000"/>
              <wp:effectExtent l="0" t="0" r="11430" b="0"/>
              <wp:docPr id="1377503259" name="Chart 1">
                <a:extLst xmlns:a="http://schemas.openxmlformats.org/drawingml/2006/main">
                  <a:ext uri="{FF2B5EF4-FFF2-40B4-BE49-F238E27FC236}">
                    <a16:creationId xmlns:a16="http://schemas.microsoft.com/office/drawing/2014/main" id="{3F5FEB7C-2B43-F642-AED5-7EC91872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14:paraId="600490F4" w14:textId="7A64930D" w:rsidR="00D4593D" w:rsidRPr="002D2CB5" w:rsidRDefault="00D4593D">
      <w:pPr>
        <w:pStyle w:val="a4"/>
        <w:ind w:left="360" w:firstLineChars="0" w:firstLine="0"/>
        <w:pPrChange w:id="209" w:author="Jiannan Lu" w:date="2023-10-13T04:29:00Z">
          <w:pPr/>
        </w:pPrChange>
      </w:pPr>
      <w:ins w:id="210" w:author="Jiannan Lu" w:date="2023-10-13T04:48:00Z">
        <w:r>
          <w:rPr>
            <w:rFonts w:hint="eastAsia"/>
          </w:rPr>
          <w:t>T</w:t>
        </w:r>
        <w:r>
          <w:t xml:space="preserve">he shape of the function is </w:t>
        </w:r>
      </w:ins>
      <w:ins w:id="211" w:author="Jiannan Lu" w:date="2023-10-13T04:54:00Z">
        <w:r>
          <w:t xml:space="preserve">similar to a normal distribution, it is also a unimodal distribution, </w:t>
        </w:r>
      </w:ins>
      <w:ins w:id="212" w:author="Jiannan Lu" w:date="2023-10-13T04:55:00Z">
        <w:r>
          <w:t xml:space="preserve">compared to 4(c) </w:t>
        </w:r>
      </w:ins>
      <w:ins w:id="213" w:author="Jiannan Lu" w:date="2023-10-13T04:54:00Z">
        <w:r>
          <w:t xml:space="preserve">the number of new test request per day per sample </w:t>
        </w:r>
      </w:ins>
      <w:ins w:id="214" w:author="Jiannan Lu" w:date="2023-10-13T04:55:00Z">
        <w:r>
          <w:t xml:space="preserve">is more </w:t>
        </w:r>
      </w:ins>
      <w:ins w:id="215" w:author="Jiannan Lu" w:date="2023-10-13T04:54:00Z">
        <w:r>
          <w:t>concentrate</w:t>
        </w:r>
      </w:ins>
      <w:ins w:id="216" w:author="Jiannan Lu" w:date="2023-10-13T04:55:00Z">
        <w:r>
          <w:t>d</w:t>
        </w:r>
      </w:ins>
      <w:ins w:id="217" w:author="Jiannan Lu" w:date="2023-10-13T04:54:00Z">
        <w:r>
          <w:t xml:space="preserve"> around 2.5~2.75 and decreases while expanding on both sides</w:t>
        </w:r>
      </w:ins>
      <w:ins w:id="218" w:author="Jiannan Lu" w:date="2023-10-13T04:55:00Z">
        <w:r>
          <w:t>.</w:t>
        </w:r>
      </w:ins>
      <w:ins w:id="219" w:author="Jiannan Lu" w:date="2023-10-13T04:58:00Z">
        <w:r w:rsidR="00485F43">
          <w:t xml:space="preserve"> It is a unimodal distribution with right-skewed.</w:t>
        </w:r>
      </w:ins>
    </w:p>
    <w:sectPr w:rsidR="00D4593D" w:rsidRPr="002D2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426E" w14:textId="77777777" w:rsidR="00C27C0B" w:rsidRDefault="00C27C0B" w:rsidP="00485F43">
      <w:r>
        <w:separator/>
      </w:r>
    </w:p>
  </w:endnote>
  <w:endnote w:type="continuationSeparator" w:id="0">
    <w:p w14:paraId="3EDBE1E0" w14:textId="77777777" w:rsidR="00C27C0B" w:rsidRDefault="00C27C0B" w:rsidP="0048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AD99" w14:textId="77777777" w:rsidR="00C27C0B" w:rsidRDefault="00C27C0B" w:rsidP="00485F43">
      <w:r>
        <w:separator/>
      </w:r>
    </w:p>
  </w:footnote>
  <w:footnote w:type="continuationSeparator" w:id="0">
    <w:p w14:paraId="33666F8A" w14:textId="77777777" w:rsidR="00C27C0B" w:rsidRDefault="00C27C0B" w:rsidP="00485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D16"/>
    <w:multiLevelType w:val="hybridMultilevel"/>
    <w:tmpl w:val="98CA0A78"/>
    <w:lvl w:ilvl="0" w:tplc="22C64B2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38466AE"/>
    <w:multiLevelType w:val="hybridMultilevel"/>
    <w:tmpl w:val="BAAE36BA"/>
    <w:lvl w:ilvl="0" w:tplc="4DC8493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1C38BD"/>
    <w:multiLevelType w:val="hybridMultilevel"/>
    <w:tmpl w:val="54082F28"/>
    <w:lvl w:ilvl="0" w:tplc="F6FA5D7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9C346C"/>
    <w:multiLevelType w:val="hybridMultilevel"/>
    <w:tmpl w:val="B48AC4E4"/>
    <w:lvl w:ilvl="0" w:tplc="3AFC4D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CB51DB"/>
    <w:multiLevelType w:val="hybridMultilevel"/>
    <w:tmpl w:val="A86E321A"/>
    <w:lvl w:ilvl="0" w:tplc="3E049BC0">
      <w:start w:val="1"/>
      <w:numFmt w:val="lowerLetter"/>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7700784">
    <w:abstractNumId w:val="4"/>
  </w:num>
  <w:num w:numId="2" w16cid:durableId="117527718">
    <w:abstractNumId w:val="1"/>
  </w:num>
  <w:num w:numId="3" w16cid:durableId="2051414657">
    <w:abstractNumId w:val="2"/>
  </w:num>
  <w:num w:numId="4" w16cid:durableId="1855684516">
    <w:abstractNumId w:val="3"/>
  </w:num>
  <w:num w:numId="5" w16cid:durableId="11122376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an Lu">
    <w15:presenceInfo w15:providerId="Windows Live" w15:userId="cf820e9084531c66"/>
  </w15:person>
  <w15:person w15:author="Jiannan Lu [2]">
    <w15:presenceInfo w15:providerId="Windows Live" w15:userId="af23856fa137e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2E"/>
    <w:rsid w:val="000E20FA"/>
    <w:rsid w:val="001C2682"/>
    <w:rsid w:val="002015CA"/>
    <w:rsid w:val="002C72B8"/>
    <w:rsid w:val="002D2CB5"/>
    <w:rsid w:val="00307151"/>
    <w:rsid w:val="00417067"/>
    <w:rsid w:val="00421E3E"/>
    <w:rsid w:val="00485F43"/>
    <w:rsid w:val="00593177"/>
    <w:rsid w:val="00643CD6"/>
    <w:rsid w:val="0068512F"/>
    <w:rsid w:val="00727A61"/>
    <w:rsid w:val="008233E7"/>
    <w:rsid w:val="00845CB5"/>
    <w:rsid w:val="008769FC"/>
    <w:rsid w:val="00916806"/>
    <w:rsid w:val="009D2859"/>
    <w:rsid w:val="00A42BD9"/>
    <w:rsid w:val="00B901B4"/>
    <w:rsid w:val="00BA5328"/>
    <w:rsid w:val="00C27C0B"/>
    <w:rsid w:val="00C62B2D"/>
    <w:rsid w:val="00C97BF1"/>
    <w:rsid w:val="00CB032E"/>
    <w:rsid w:val="00D4593D"/>
    <w:rsid w:val="00D96B8A"/>
    <w:rsid w:val="00DF1EFE"/>
    <w:rsid w:val="00ED46CF"/>
    <w:rsid w:val="00FA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A42ED"/>
  <w15:chartTrackingRefBased/>
  <w15:docId w15:val="{7F0B62C7-AFBD-4161-B8F6-56964666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45CB5"/>
  </w:style>
  <w:style w:type="paragraph" w:styleId="a4">
    <w:name w:val="List Paragraph"/>
    <w:basedOn w:val="a"/>
    <w:uiPriority w:val="34"/>
    <w:qFormat/>
    <w:rsid w:val="001C2682"/>
    <w:pPr>
      <w:ind w:firstLineChars="200" w:firstLine="420"/>
    </w:pPr>
  </w:style>
  <w:style w:type="character" w:styleId="a5">
    <w:name w:val="Placeholder Text"/>
    <w:basedOn w:val="a0"/>
    <w:uiPriority w:val="99"/>
    <w:semiHidden/>
    <w:rsid w:val="000E20FA"/>
    <w:rPr>
      <w:color w:val="808080"/>
    </w:rPr>
  </w:style>
  <w:style w:type="paragraph" w:styleId="a6">
    <w:name w:val="header"/>
    <w:basedOn w:val="a"/>
    <w:link w:val="a7"/>
    <w:uiPriority w:val="99"/>
    <w:unhideWhenUsed/>
    <w:rsid w:val="00485F43"/>
    <w:pPr>
      <w:tabs>
        <w:tab w:val="center" w:pos="4153"/>
        <w:tab w:val="right" w:pos="8306"/>
      </w:tabs>
      <w:snapToGrid w:val="0"/>
      <w:jc w:val="center"/>
    </w:pPr>
    <w:rPr>
      <w:sz w:val="18"/>
      <w:szCs w:val="18"/>
    </w:rPr>
  </w:style>
  <w:style w:type="character" w:customStyle="1" w:styleId="a7">
    <w:name w:val="页眉 字符"/>
    <w:basedOn w:val="a0"/>
    <w:link w:val="a6"/>
    <w:uiPriority w:val="99"/>
    <w:rsid w:val="00485F43"/>
    <w:rPr>
      <w:sz w:val="18"/>
      <w:szCs w:val="18"/>
    </w:rPr>
  </w:style>
  <w:style w:type="paragraph" w:styleId="a8">
    <w:name w:val="footer"/>
    <w:basedOn w:val="a"/>
    <w:link w:val="a9"/>
    <w:uiPriority w:val="99"/>
    <w:unhideWhenUsed/>
    <w:rsid w:val="00485F43"/>
    <w:pPr>
      <w:tabs>
        <w:tab w:val="center" w:pos="4153"/>
        <w:tab w:val="right" w:pos="8306"/>
      </w:tabs>
      <w:snapToGrid w:val="0"/>
      <w:jc w:val="left"/>
    </w:pPr>
    <w:rPr>
      <w:sz w:val="18"/>
      <w:szCs w:val="18"/>
    </w:rPr>
  </w:style>
  <w:style w:type="character" w:customStyle="1" w:styleId="a9">
    <w:name w:val="页脚 字符"/>
    <w:basedOn w:val="a0"/>
    <w:link w:val="a8"/>
    <w:uiPriority w:val="99"/>
    <w:rsid w:val="00485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as\Desktop\STAT235\lab2\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as\Desktop\STAT235\lab2\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Distribution of new test requests</a:t>
            </a:r>
          </a:p>
        </c:rich>
      </c:tx>
      <c:overlay val="0"/>
    </c:title>
    <c:autoTitleDeleted val="0"/>
    <c:plotArea>
      <c:layout/>
      <c:barChart>
        <c:barDir val="col"/>
        <c:grouping val="clustered"/>
        <c:varyColors val="0"/>
        <c:ser>
          <c:idx val="0"/>
          <c:order val="0"/>
          <c:tx>
            <c:v>Frequency</c:v>
          </c:tx>
          <c:invertIfNegative val="0"/>
          <c:cat>
            <c:strRef>
              <c:f>Simulation!$G$69:$G$80</c:f>
              <c:strCache>
                <c:ptCount val="12"/>
                <c:pt idx="0">
                  <c:v>1.25</c:v>
                </c:pt>
                <c:pt idx="1">
                  <c:v>1.50</c:v>
                </c:pt>
                <c:pt idx="2">
                  <c:v>1.75</c:v>
                </c:pt>
                <c:pt idx="3">
                  <c:v>2.00</c:v>
                </c:pt>
                <c:pt idx="4">
                  <c:v>2.25</c:v>
                </c:pt>
                <c:pt idx="5">
                  <c:v>2.50</c:v>
                </c:pt>
                <c:pt idx="6">
                  <c:v>2.75</c:v>
                </c:pt>
                <c:pt idx="7">
                  <c:v>3.00</c:v>
                </c:pt>
                <c:pt idx="8">
                  <c:v>3.25</c:v>
                </c:pt>
                <c:pt idx="9">
                  <c:v>3.50</c:v>
                </c:pt>
                <c:pt idx="10">
                  <c:v>3.75</c:v>
                </c:pt>
                <c:pt idx="11">
                  <c:v>More</c:v>
                </c:pt>
              </c:strCache>
            </c:strRef>
          </c:cat>
          <c:val>
            <c:numRef>
              <c:f>Simulation!$H$69:$H$80</c:f>
              <c:numCache>
                <c:formatCode>General</c:formatCode>
                <c:ptCount val="12"/>
                <c:pt idx="0">
                  <c:v>0</c:v>
                </c:pt>
                <c:pt idx="1">
                  <c:v>0</c:v>
                </c:pt>
                <c:pt idx="2">
                  <c:v>0</c:v>
                </c:pt>
                <c:pt idx="3">
                  <c:v>5</c:v>
                </c:pt>
                <c:pt idx="4">
                  <c:v>9</c:v>
                </c:pt>
                <c:pt idx="5">
                  <c:v>15</c:v>
                </c:pt>
                <c:pt idx="6">
                  <c:v>13</c:v>
                </c:pt>
                <c:pt idx="7">
                  <c:v>12</c:v>
                </c:pt>
                <c:pt idx="8">
                  <c:v>6</c:v>
                </c:pt>
                <c:pt idx="9">
                  <c:v>0</c:v>
                </c:pt>
                <c:pt idx="10">
                  <c:v>0</c:v>
                </c:pt>
                <c:pt idx="11">
                  <c:v>0</c:v>
                </c:pt>
              </c:numCache>
            </c:numRef>
          </c:val>
          <c:extLst>
            <c:ext xmlns:c16="http://schemas.microsoft.com/office/drawing/2014/chart" uri="{C3380CC4-5D6E-409C-BE32-E72D297353CC}">
              <c16:uniqueId val="{00000000-1A19-4C9F-90A8-B6CD13DB9E59}"/>
            </c:ext>
          </c:extLst>
        </c:ser>
        <c:dLbls>
          <c:showLegendKey val="0"/>
          <c:showVal val="0"/>
          <c:showCatName val="0"/>
          <c:showSerName val="0"/>
          <c:showPercent val="0"/>
          <c:showBubbleSize val="0"/>
        </c:dLbls>
        <c:gapWidth val="0"/>
        <c:axId val="596241704"/>
        <c:axId val="596235224"/>
      </c:barChart>
      <c:catAx>
        <c:axId val="596241704"/>
        <c:scaling>
          <c:orientation val="minMax"/>
        </c:scaling>
        <c:delete val="0"/>
        <c:axPos val="b"/>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ltLang="zh-CN" sz="1000" b="1" i="0" u="none" strike="noStrike" kern="1200" baseline="0">
                    <a:solidFill>
                      <a:sysClr val="windowText" lastClr="000000"/>
                    </a:solidFill>
                  </a:rPr>
                  <a:t>No. of new test requests</a:t>
                </a:r>
              </a:p>
            </c:rich>
          </c:tx>
          <c:overlay val="0"/>
        </c:title>
        <c:numFmt formatCode="General" sourceLinked="1"/>
        <c:majorTickMark val="out"/>
        <c:minorTickMark val="none"/>
        <c:tickLblPos val="nextTo"/>
        <c:crossAx val="596235224"/>
        <c:crosses val="autoZero"/>
        <c:auto val="1"/>
        <c:lblAlgn val="ctr"/>
        <c:lblOffset val="100"/>
        <c:noMultiLvlLbl val="0"/>
      </c:catAx>
      <c:valAx>
        <c:axId val="596235224"/>
        <c:scaling>
          <c:orientation val="minMax"/>
        </c:scaling>
        <c:delete val="0"/>
        <c:axPos val="l"/>
        <c:title>
          <c:tx>
            <c:rich>
              <a:bodyPr/>
              <a:lstStyle/>
              <a:p>
                <a:pPr>
                  <a:defRPr/>
                </a:pPr>
                <a:r>
                  <a:rPr lang="en-US" altLang="zh-CN"/>
                  <a:t>Frequency</a:t>
                </a:r>
              </a:p>
            </c:rich>
          </c:tx>
          <c:overlay val="0"/>
        </c:title>
        <c:numFmt formatCode="General" sourceLinked="1"/>
        <c:majorTickMark val="out"/>
        <c:minorTickMark val="none"/>
        <c:tickLblPos val="nextTo"/>
        <c:crossAx val="59624170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ltLang="zh-CN" sz="1800" b="1" i="0" u="none" strike="noStrike" kern="1200" baseline="0">
                <a:solidFill>
                  <a:sysClr val="windowText" lastClr="000000"/>
                </a:solidFill>
              </a:rPr>
              <a:t>Distribution of new test requests</a:t>
            </a:r>
          </a:p>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ltLang="zh-CN"/>
          </a:p>
        </c:rich>
      </c:tx>
      <c:overlay val="0"/>
    </c:title>
    <c:autoTitleDeleted val="0"/>
    <c:plotArea>
      <c:layout/>
      <c:barChart>
        <c:barDir val="col"/>
        <c:grouping val="clustered"/>
        <c:varyColors val="0"/>
        <c:ser>
          <c:idx val="0"/>
          <c:order val="0"/>
          <c:tx>
            <c:v>Frequency</c:v>
          </c:tx>
          <c:invertIfNegative val="0"/>
          <c:cat>
            <c:strRef>
              <c:f>Simulation!$J$69:$J$80</c:f>
              <c:strCache>
                <c:ptCount val="12"/>
                <c:pt idx="0">
                  <c:v>1.25</c:v>
                </c:pt>
                <c:pt idx="1">
                  <c:v>1.50</c:v>
                </c:pt>
                <c:pt idx="2">
                  <c:v>1.75</c:v>
                </c:pt>
                <c:pt idx="3">
                  <c:v>2.00</c:v>
                </c:pt>
                <c:pt idx="4">
                  <c:v>2.25</c:v>
                </c:pt>
                <c:pt idx="5">
                  <c:v>2.50</c:v>
                </c:pt>
                <c:pt idx="6">
                  <c:v>2.75</c:v>
                </c:pt>
                <c:pt idx="7">
                  <c:v>3.00</c:v>
                </c:pt>
                <c:pt idx="8">
                  <c:v>3.25</c:v>
                </c:pt>
                <c:pt idx="9">
                  <c:v>3.50</c:v>
                </c:pt>
                <c:pt idx="10">
                  <c:v>3.75</c:v>
                </c:pt>
                <c:pt idx="11">
                  <c:v>More</c:v>
                </c:pt>
              </c:strCache>
            </c:strRef>
          </c:cat>
          <c:val>
            <c:numRef>
              <c:f>Simulation!$K$69:$K$80</c:f>
              <c:numCache>
                <c:formatCode>General</c:formatCode>
                <c:ptCount val="12"/>
                <c:pt idx="0">
                  <c:v>0</c:v>
                </c:pt>
                <c:pt idx="1">
                  <c:v>0</c:v>
                </c:pt>
                <c:pt idx="2">
                  <c:v>0</c:v>
                </c:pt>
                <c:pt idx="3">
                  <c:v>0</c:v>
                </c:pt>
                <c:pt idx="4">
                  <c:v>5</c:v>
                </c:pt>
                <c:pt idx="5">
                  <c:v>19</c:v>
                </c:pt>
                <c:pt idx="6">
                  <c:v>26</c:v>
                </c:pt>
                <c:pt idx="7">
                  <c:v>8</c:v>
                </c:pt>
                <c:pt idx="8">
                  <c:v>2</c:v>
                </c:pt>
                <c:pt idx="9">
                  <c:v>0</c:v>
                </c:pt>
                <c:pt idx="10">
                  <c:v>0</c:v>
                </c:pt>
                <c:pt idx="11">
                  <c:v>0</c:v>
                </c:pt>
              </c:numCache>
            </c:numRef>
          </c:val>
          <c:extLst>
            <c:ext xmlns:c16="http://schemas.microsoft.com/office/drawing/2014/chart" uri="{C3380CC4-5D6E-409C-BE32-E72D297353CC}">
              <c16:uniqueId val="{00000000-27B7-49F4-A5AE-16E4BDF71C1E}"/>
            </c:ext>
          </c:extLst>
        </c:ser>
        <c:dLbls>
          <c:showLegendKey val="0"/>
          <c:showVal val="0"/>
          <c:showCatName val="0"/>
          <c:showSerName val="0"/>
          <c:showPercent val="0"/>
          <c:showBubbleSize val="0"/>
        </c:dLbls>
        <c:gapWidth val="0"/>
        <c:axId val="596256104"/>
        <c:axId val="596256464"/>
      </c:barChart>
      <c:catAx>
        <c:axId val="596256104"/>
        <c:scaling>
          <c:orientation val="minMax"/>
        </c:scaling>
        <c:delete val="0"/>
        <c:axPos val="b"/>
        <c:title>
          <c:tx>
            <c:rich>
              <a:bodyPr/>
              <a:lstStyle/>
              <a:p>
                <a:pPr>
                  <a:defRPr/>
                </a:pPr>
                <a:r>
                  <a:rPr lang="en-US" altLang="zh-CN"/>
                  <a:t>No.</a:t>
                </a:r>
                <a:r>
                  <a:rPr lang="en-US" altLang="zh-CN" baseline="0"/>
                  <a:t> of new test requests</a:t>
                </a:r>
                <a:endParaRPr lang="en-US" altLang="zh-CN"/>
              </a:p>
            </c:rich>
          </c:tx>
          <c:overlay val="0"/>
        </c:title>
        <c:numFmt formatCode="General" sourceLinked="1"/>
        <c:majorTickMark val="out"/>
        <c:minorTickMark val="none"/>
        <c:tickLblPos val="nextTo"/>
        <c:crossAx val="596256464"/>
        <c:crosses val="autoZero"/>
        <c:auto val="1"/>
        <c:lblAlgn val="ctr"/>
        <c:lblOffset val="100"/>
        <c:noMultiLvlLbl val="0"/>
      </c:catAx>
      <c:valAx>
        <c:axId val="596256464"/>
        <c:scaling>
          <c:orientation val="minMax"/>
        </c:scaling>
        <c:delete val="0"/>
        <c:axPos val="l"/>
        <c:title>
          <c:tx>
            <c:rich>
              <a:bodyPr/>
              <a:lstStyle/>
              <a:p>
                <a:pPr>
                  <a:defRPr/>
                </a:pPr>
                <a:r>
                  <a:rPr lang="en-US" altLang="zh-CN"/>
                  <a:t>Frequency</a:t>
                </a:r>
              </a:p>
            </c:rich>
          </c:tx>
          <c:overlay val="0"/>
        </c:title>
        <c:numFmt formatCode="General" sourceLinked="1"/>
        <c:majorTickMark val="out"/>
        <c:minorTickMark val="none"/>
        <c:tickLblPos val="nextTo"/>
        <c:crossAx val="59625610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Lu</dc:creator>
  <cp:keywords/>
  <dc:description/>
  <cp:lastModifiedBy>Jiannan Lu</cp:lastModifiedBy>
  <cp:revision>5</cp:revision>
  <dcterms:created xsi:type="dcterms:W3CDTF">2023-10-12T15:58:00Z</dcterms:created>
  <dcterms:modified xsi:type="dcterms:W3CDTF">2023-10-16T03:08:00Z</dcterms:modified>
</cp:coreProperties>
</file>